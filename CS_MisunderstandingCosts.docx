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E835D8" w14:textId="35D7EB2E" w:rsidR="00E674E8" w:rsidRDefault="0085765E">
      <w:pPr>
        <w:pStyle w:val="Heading1"/>
        <w:rPr>
          <w:rFonts w:eastAsia="Times New Roman"/>
        </w:rPr>
      </w:pPr>
      <w:r>
        <w:rPr>
          <w:rFonts w:eastAsia="Times New Roman"/>
        </w:rPr>
        <w:t>Misunderstandings</w:t>
      </w:r>
      <w:ins w:id="0" w:author="Gene Callahan" w:date="2018-11-19T11:18:00Z">
        <w:r w:rsidR="00F1401F">
          <w:rPr>
            <w:rFonts w:eastAsia="Times New Roman"/>
          </w:rPr>
          <w:t xml:space="preserve"> the Origin of Value</w:t>
        </w:r>
      </w:ins>
      <w:del w:id="1" w:author="Gene Callahan" w:date="2018-11-19T11:18:00Z">
        <w:r w:rsidDel="00F1401F">
          <w:rPr>
            <w:rFonts w:eastAsia="Times New Roman"/>
          </w:rPr>
          <w:delText xml:space="preserve"> </w:delText>
        </w:r>
        <w:commentRangeStart w:id="2"/>
        <w:commentRangeStart w:id="3"/>
        <w:r w:rsidDel="00F1401F">
          <w:rPr>
            <w:rFonts w:eastAsia="Times New Roman"/>
          </w:rPr>
          <w:delText>Costs</w:delText>
        </w:r>
      </w:del>
      <w:r>
        <w:rPr>
          <w:rFonts w:eastAsia="Times New Roman"/>
        </w:rPr>
        <w:t xml:space="preserve"> </w:t>
      </w:r>
      <w:commentRangeEnd w:id="2"/>
      <w:r w:rsidR="00692552">
        <w:rPr>
          <w:rStyle w:val="CommentReference"/>
          <w:b w:val="0"/>
          <w:bCs w:val="0"/>
          <w:kern w:val="0"/>
        </w:rPr>
        <w:commentReference w:id="2"/>
      </w:r>
      <w:commentRangeEnd w:id="3"/>
      <w:r w:rsidR="00F1401F">
        <w:rPr>
          <w:rStyle w:val="CommentReference"/>
          <w:b w:val="0"/>
          <w:bCs w:val="0"/>
          <w:kern w:val="0"/>
        </w:rPr>
        <w:commentReference w:id="3"/>
      </w:r>
      <w:r>
        <w:rPr>
          <w:rFonts w:eastAsia="Times New Roman"/>
        </w:rPr>
        <w:t xml:space="preserve">in Value-Stream Mapping </w:t>
      </w:r>
    </w:p>
    <w:p w14:paraId="2A6655CB" w14:textId="77777777" w:rsidR="00E674E8" w:rsidRDefault="0085765E">
      <w:pPr>
        <w:pStyle w:val="author"/>
      </w:pPr>
      <w:r>
        <w:t xml:space="preserve">Gene Callahan </w:t>
      </w:r>
      <w:r>
        <w:br/>
        <w:t xml:space="preserve">NYU Tandon School of Engineering </w:t>
      </w:r>
    </w:p>
    <w:p w14:paraId="32F61AAC" w14:textId="33C9D7EC" w:rsidR="00E674E8" w:rsidRDefault="0085765E">
      <w:pPr>
        <w:pStyle w:val="NormalWeb"/>
      </w:pPr>
      <w:r>
        <w:t xml:space="preserve">Value-stream mapping is a useful tool that forces tech teams to focus on activities that add the most value for the customer, rather than those that are recommended in some textbook, or that employ a hot new technology a senior person happens to want to learn, or that use a development method that will look good when reporting to the CIO. However, too often advocates of this laudable technique have been operating on long-discredited ideas of </w:t>
      </w:r>
      <w:ins w:id="4" w:author="Cindy Swain" w:date="2018-11-13T16:02:00Z">
        <w:r w:rsidR="00692552">
          <w:t xml:space="preserve">which </w:t>
        </w:r>
      </w:ins>
      <w:r>
        <w:t xml:space="preserve">economic activities "add value" and </w:t>
      </w:r>
      <w:r w:rsidR="00692552">
        <w:t xml:space="preserve">which </w:t>
      </w:r>
      <w:r>
        <w:t xml:space="preserve">ones do not. </w:t>
      </w:r>
    </w:p>
    <w:p w14:paraId="266A0EBB" w14:textId="593E3F53" w:rsidR="00E674E8" w:rsidRDefault="0085765E">
      <w:pPr>
        <w:pStyle w:val="NormalWeb"/>
      </w:pPr>
      <w:r>
        <w:t xml:space="preserve">The </w:t>
      </w:r>
      <w:r w:rsidR="00692552">
        <w:t xml:space="preserve">discipline </w:t>
      </w:r>
      <w:r>
        <w:t>of economics itself grappled with this problem for a couple of centuries. In the 1700s the French physiocrats held that only agricultural production truly created value</w:t>
      </w:r>
      <w:ins w:id="5" w:author="Cindy Swain" w:date="2018-11-13T16:02:00Z">
        <w:r w:rsidR="00692552">
          <w:t>;</w:t>
        </w:r>
      </w:ins>
      <w:r>
        <w:t xml:space="preserve"> the rest of us were parasitic on farmers. (Imagine if </w:t>
      </w:r>
      <w:r>
        <w:rPr>
          <w:i/>
          <w:iCs/>
        </w:rPr>
        <w:t>they</w:t>
      </w:r>
      <w:r>
        <w:t xml:space="preserve"> value-stream mapped your latest web project!) Adam Smith worked to refute the </w:t>
      </w:r>
      <w:proofErr w:type="spellStart"/>
      <w:r>
        <w:t>physiocrats</w:t>
      </w:r>
      <w:proofErr w:type="spellEnd"/>
      <w:r>
        <w:t>, suggest</w:t>
      </w:r>
      <w:ins w:id="6" w:author="Cindy Swain" w:date="2018-11-13T16:02:00Z">
        <w:r w:rsidR="00692552">
          <w:t>ing</w:t>
        </w:r>
      </w:ins>
      <w:r>
        <w:t xml:space="preserve"> instead that it was </w:t>
      </w:r>
      <w:r>
        <w:rPr>
          <w:i/>
          <w:iCs/>
        </w:rPr>
        <w:t>labor</w:t>
      </w:r>
      <w:r>
        <w:t xml:space="preserve"> that added value to a product. But there was a problem with that idea: </w:t>
      </w:r>
      <w:ins w:id="7" w:author="Cindy Swain" w:date="2018-11-13T16:02:00Z">
        <w:r w:rsidR="00692552">
          <w:t xml:space="preserve">as </w:t>
        </w:r>
      </w:ins>
      <w:r>
        <w:t xml:space="preserve">the old Italian joke goes, </w:t>
      </w:r>
      <w:commentRangeStart w:id="8"/>
      <w:commentRangeStart w:id="9"/>
      <w:r>
        <w:t xml:space="preserve">if that were true, we would have to pay very inexperienced workers the most, since they labor far longer than an old pro to achieve the same outcome. </w:t>
      </w:r>
      <w:commentRangeEnd w:id="8"/>
      <w:r w:rsidR="002C72AC">
        <w:rPr>
          <w:rStyle w:val="CommentReference"/>
        </w:rPr>
        <w:commentReference w:id="8"/>
      </w:r>
      <w:commentRangeEnd w:id="9"/>
      <w:r w:rsidR="00EF46AC">
        <w:rPr>
          <w:rStyle w:val="CommentReference"/>
        </w:rPr>
        <w:commentReference w:id="9"/>
      </w:r>
    </w:p>
    <w:p w14:paraId="4DC3D208" w14:textId="5CB73EA4" w:rsidR="00E674E8" w:rsidRDefault="0085765E">
      <w:pPr>
        <w:pStyle w:val="NormalWeb"/>
      </w:pPr>
      <w:r>
        <w:t xml:space="preserve">Economics finally solved this problem in the late nineteenth century, in what is usually called "the Marginal Revolution." Economists realized that "value" was not a substance ladled into a product by some parts of the production process, but not by other parts: instead, value arises from </w:t>
      </w:r>
      <w:r>
        <w:rPr>
          <w:i/>
          <w:iCs/>
        </w:rPr>
        <w:t>an act of valuation</w:t>
      </w:r>
      <w:r>
        <w:t xml:space="preserve"> on the part of the user of a product. So, in determining whether some activity "adds value," the right question to ask is not, "Does the user of this product value the activity?" The user of the product does not value </w:t>
      </w:r>
      <w:r>
        <w:rPr>
          <w:i/>
          <w:iCs/>
        </w:rPr>
        <w:t>any production activities whatsoever</w:t>
      </w:r>
      <w:r>
        <w:t xml:space="preserve">, in and of themselves. What the user values </w:t>
      </w:r>
      <w:ins w:id="10" w:author="Cindy Swain" w:date="2018-11-13T16:04:00Z">
        <w:r w:rsidR="00692552">
          <w:t xml:space="preserve">are </w:t>
        </w:r>
      </w:ins>
      <w:r>
        <w:t xml:space="preserve">the features of the final product, </w:t>
      </w:r>
      <w:r>
        <w:rPr>
          <w:i/>
          <w:iCs/>
        </w:rPr>
        <w:t>regardless of how they were brought about</w:t>
      </w:r>
      <w:r>
        <w:t xml:space="preserve">. </w:t>
      </w:r>
      <w:commentRangeStart w:id="11"/>
      <w:r>
        <w:t xml:space="preserve">People who want to </w:t>
      </w:r>
      <w:del w:id="12" w:author="Gene Callahan" w:date="2018-11-19T11:43:00Z">
        <w:r w:rsidDel="0005105F">
          <w:delText>drink wine do not care if the wine is the "fruit of the land" or was created by a miracle at Cana: they care if the wine tastes good</w:delText>
        </w:r>
      </w:del>
      <w:ins w:id="13" w:author="Gene Callahan" w:date="2018-11-19T11:43:00Z">
        <w:r w:rsidR="0005105F">
          <w:t xml:space="preserve">a fast sports car do not care if the speed is achieved by </w:t>
        </w:r>
      </w:ins>
      <w:r>
        <w:t xml:space="preserve">! </w:t>
      </w:r>
      <w:commentRangeEnd w:id="11"/>
      <w:r w:rsidR="00692552">
        <w:rPr>
          <w:rStyle w:val="CommentReference"/>
        </w:rPr>
        <w:commentReference w:id="11"/>
      </w:r>
      <w:r>
        <w:t xml:space="preserve">And users of software do not care what mix of planning, stand-ups, coding, testing, and so on were necessary to produce the software: they care if it does the job they need it to do. </w:t>
      </w:r>
    </w:p>
    <w:p w14:paraId="6C5D5C4A" w14:textId="77777777" w:rsidR="00E674E8" w:rsidRDefault="0085765E">
      <w:pPr>
        <w:pStyle w:val="NormalWeb"/>
      </w:pPr>
      <w:r>
        <w:t xml:space="preserve">Thus, when we find a statement like the following (in the context of automobile manufacturing): </w:t>
      </w:r>
    </w:p>
    <w:p w14:paraId="54AA657D" w14:textId="2DAB0D23" w:rsidR="00E674E8" w:rsidRDefault="0085765E">
      <w:pPr>
        <w:divId w:val="562328978"/>
        <w:rPr>
          <w:rFonts w:eastAsia="Times New Roman"/>
        </w:rPr>
      </w:pPr>
      <w:r>
        <w:rPr>
          <w:rFonts w:eastAsia="Times New Roman"/>
        </w:rPr>
        <w:t xml:space="preserve">Value-adding operations involve the conversion or processing of raw materials or semi-finished products through the use of manual </w:t>
      </w:r>
      <w:proofErr w:type="spellStart"/>
      <w:r>
        <w:rPr>
          <w:rFonts w:eastAsia="Times New Roman"/>
        </w:rPr>
        <w:t>labour</w:t>
      </w:r>
      <w:proofErr w:type="spellEnd"/>
      <w:r>
        <w:rPr>
          <w:rFonts w:eastAsia="Times New Roman"/>
        </w:rPr>
        <w:t>. This would involve activities such as: sub-assembly of parts, forging raw materials and painting body work.</w:t>
      </w:r>
      <w:del w:id="14" w:author="Gene Callahan" w:date="2018-11-19T11:23:00Z">
        <w:r w:rsidDel="00EF46AC">
          <w:rPr>
            <w:rFonts w:eastAsia="Times New Roman"/>
          </w:rPr>
          <w:delText xml:space="preserve"> </w:delText>
        </w:r>
        <w:commentRangeStart w:id="15"/>
        <w:r w:rsidDel="00EF46AC">
          <w:rPr>
            <w:rFonts w:eastAsia="Times New Roman"/>
          </w:rPr>
          <w:delText>(5)</w:delText>
        </w:r>
      </w:del>
      <w:ins w:id="16" w:author="Gene Callahan" w:date="2018-11-19T11:23:00Z">
        <w:r w:rsidR="00EF46AC">
          <w:rPr>
            <w:rFonts w:eastAsia="Times New Roman"/>
          </w:rPr>
          <w:t xml:space="preserve"> </w:t>
        </w:r>
      </w:ins>
      <w:del w:id="17" w:author="Gene Callahan" w:date="2018-11-19T11:23:00Z">
        <w:r w:rsidDel="00EF46AC">
          <w:rPr>
            <w:rFonts w:eastAsia="Times New Roman"/>
          </w:rPr>
          <w:delText xml:space="preserve"> </w:delText>
        </w:r>
      </w:del>
      <w:commentRangeEnd w:id="15"/>
      <w:r w:rsidR="002C72AC">
        <w:rPr>
          <w:rStyle w:val="CommentReference"/>
        </w:rPr>
        <w:commentReference w:id="15"/>
      </w:r>
      <w:r>
        <w:rPr>
          <w:rFonts w:eastAsia="Times New Roman"/>
        </w:rPr>
        <w:t xml:space="preserve">The seven value stream mapping tools | Request PDF. Available from: https://www.researchgate.net/publication/235309659_The_seven_value_stream_mapping_tools [accessed Oct 16 2018]. </w:t>
      </w:r>
    </w:p>
    <w:p w14:paraId="280447C0" w14:textId="14588E38" w:rsidR="00E674E8" w:rsidRDefault="002C72AC">
      <w:pPr>
        <w:pStyle w:val="NormalWeb"/>
      </w:pPr>
      <w:ins w:id="18" w:author="Cindy Swain" w:date="2018-11-13T16:11:00Z">
        <w:r>
          <w:t>w</w:t>
        </w:r>
      </w:ins>
      <w:del w:id="19" w:author="Cindy Swain" w:date="2018-11-13T16:11:00Z">
        <w:r w:rsidR="0085765E" w:rsidDel="002C72AC">
          <w:delText>W</w:delText>
        </w:r>
      </w:del>
      <w:r w:rsidR="0085765E">
        <w:t xml:space="preserve">e should recognize that we are being haunted by the ghost of the </w:t>
      </w:r>
      <w:commentRangeStart w:id="20"/>
      <w:r w:rsidR="0085765E">
        <w:t xml:space="preserve">long-discredited "labor theory of value." If </w:t>
      </w:r>
      <w:ins w:id="21" w:author="Gene Callahan" w:date="2018-11-19T11:45:00Z">
        <w:r w:rsidR="007E2E5A">
          <w:t>we take the above</w:t>
        </w:r>
      </w:ins>
      <w:del w:id="22" w:author="Gene Callahan" w:date="2018-11-19T11:45:00Z">
        <w:r w:rsidR="0085765E" w:rsidDel="007E2E5A">
          <w:delText>the above</w:delText>
        </w:r>
      </w:del>
      <w:r w:rsidR="0085765E">
        <w:t xml:space="preserve"> statement </w:t>
      </w:r>
      <w:del w:id="23" w:author="Gene Callahan" w:date="2018-11-19T11:45:00Z">
        <w:r w:rsidR="0085765E" w:rsidDel="007E2E5A">
          <w:delText>were true</w:delText>
        </w:r>
      </w:del>
      <w:ins w:id="24" w:author="Gene Callahan" w:date="2018-11-19T11:45:00Z">
        <w:r w:rsidR="007E2E5A">
          <w:t>in a naïve way</w:t>
        </w:r>
      </w:ins>
      <w:r w:rsidR="0085765E">
        <w:t xml:space="preserve">, </w:t>
      </w:r>
      <w:ins w:id="25" w:author="Gene Callahan" w:date="2018-11-19T11:45:00Z">
        <w:r w:rsidR="007E2E5A">
          <w:t xml:space="preserve">then </w:t>
        </w:r>
      </w:ins>
      <w:r w:rsidR="0085765E">
        <w:t xml:space="preserve">consumers would value a car made by young children, who would take enormous amounts of time to complete "sub-assembly of </w:t>
      </w:r>
      <w:r w:rsidR="0085765E">
        <w:lastRenderedPageBreak/>
        <w:t xml:space="preserve">parts, forging raw materials and painting body work," more than they would value one made by competent assembly-line workers. In fact, since most of these activities are today performed by robots, consumers should find contemporary automobiles nearly valueless. </w:t>
      </w:r>
      <w:commentRangeEnd w:id="20"/>
      <w:r>
        <w:rPr>
          <w:rStyle w:val="CommentReference"/>
        </w:rPr>
        <w:commentReference w:id="20"/>
      </w:r>
      <w:ins w:id="26" w:author="Gene Callahan" w:date="2018-11-19T11:46:00Z">
        <w:r w:rsidR="007E2E5A">
          <w:t xml:space="preserve">On the other hand, </w:t>
        </w:r>
      </w:ins>
      <w:ins w:id="27" w:author="Gene Callahan" w:date="2018-11-19T11:47:00Z">
        <w:r w:rsidR="007E2E5A">
          <w:t xml:space="preserve">if we try to patch it up by saying, “only </w:t>
        </w:r>
        <w:r w:rsidR="007E2E5A" w:rsidRPr="007E2E5A">
          <w:rPr>
            <w:i/>
            <w:rPrChange w:id="28" w:author="Gene Callahan" w:date="2018-11-19T11:47:00Z">
              <w:rPr/>
            </w:rPrChange>
          </w:rPr>
          <w:t>necessary</w:t>
        </w:r>
        <w:r w:rsidR="007E2E5A">
          <w:t xml:space="preserve"> manual labor adds value,” </w:t>
        </w:r>
      </w:ins>
      <w:ins w:id="29" w:author="Gene Callahan" w:date="2018-11-19T11:48:00Z">
        <w:r w:rsidR="007E2E5A">
          <w:t xml:space="preserve">we have </w:t>
        </w:r>
      </w:ins>
      <w:ins w:id="30" w:author="Gene Callahan" w:date="2018-11-19T11:49:00Z">
        <w:r w:rsidR="007E2E5A">
          <w:t>rendered</w:t>
        </w:r>
      </w:ins>
      <w:ins w:id="31" w:author="Gene Callahan" w:date="2018-11-19T11:48:00Z">
        <w:r w:rsidR="007E2E5A">
          <w:t xml:space="preserve"> the idea useless for </w:t>
        </w:r>
      </w:ins>
      <w:ins w:id="32" w:author="Gene Callahan" w:date="2018-11-19T11:49:00Z">
        <w:r w:rsidR="007E2E5A">
          <w:t>differentiating</w:t>
        </w:r>
      </w:ins>
      <w:ins w:id="33" w:author="Gene Callahan" w:date="2018-11-19T11:48:00Z">
        <w:r w:rsidR="007E2E5A">
          <w:t xml:space="preserve"> </w:t>
        </w:r>
      </w:ins>
      <w:ins w:id="34" w:author="Gene Callahan" w:date="2018-11-19T11:49:00Z">
        <w:r w:rsidR="007E2E5A">
          <w:t xml:space="preserve">“value-adding” operations from others, since </w:t>
        </w:r>
        <w:r w:rsidR="007E2E5A" w:rsidRPr="007E2E5A">
          <w:rPr>
            <w:i/>
            <w:rPrChange w:id="35" w:author="Gene Callahan" w:date="2018-11-19T11:50:00Z">
              <w:rPr/>
            </w:rPrChange>
          </w:rPr>
          <w:t>necessary</w:t>
        </w:r>
        <w:r w:rsidR="007E2E5A">
          <w:t xml:space="preserve"> meetings add value, as does </w:t>
        </w:r>
        <w:r w:rsidR="007E2E5A" w:rsidRPr="007E2E5A">
          <w:rPr>
            <w:i/>
            <w:rPrChange w:id="36" w:author="Gene Callahan" w:date="2018-11-19T11:50:00Z">
              <w:rPr/>
            </w:rPrChange>
          </w:rPr>
          <w:t>necessary</w:t>
        </w:r>
        <w:r w:rsidR="007E2E5A">
          <w:t xml:space="preserve"> advertising, as do </w:t>
        </w:r>
        <w:r w:rsidR="007E2E5A" w:rsidRPr="007E2E5A">
          <w:rPr>
            <w:i/>
            <w:rPrChange w:id="37" w:author="Gene Callahan" w:date="2018-11-19T11:50:00Z">
              <w:rPr/>
            </w:rPrChange>
          </w:rPr>
          <w:t>necessary</w:t>
        </w:r>
        <w:r w:rsidR="007E2E5A">
          <w:t xml:space="preserve"> </w:t>
        </w:r>
      </w:ins>
      <w:ins w:id="38" w:author="Gene Callahan" w:date="2018-11-19T11:50:00Z">
        <w:r w:rsidR="007E2E5A">
          <w:t>employee breaks.</w:t>
        </w:r>
      </w:ins>
    </w:p>
    <w:p w14:paraId="47415456" w14:textId="1DC9E253" w:rsidR="00E674E8" w:rsidRDefault="0085765E">
      <w:pPr>
        <w:pStyle w:val="NormalWeb"/>
      </w:pPr>
      <w:r>
        <w:t xml:space="preserve">Displaying the same sort of myopia, the website </w:t>
      </w:r>
      <w:r>
        <w:rPr>
          <w:i/>
          <w:iCs/>
        </w:rPr>
        <w:t>Lean Manufacturing Tools</w:t>
      </w:r>
      <w:r>
        <w:t xml:space="preserve"> contends that: </w:t>
      </w:r>
    </w:p>
    <w:p w14:paraId="304D3AF0" w14:textId="77777777" w:rsidR="00E674E8" w:rsidRDefault="0085765E">
      <w:pPr>
        <w:pStyle w:val="NormalWeb"/>
      </w:pPr>
      <w:r>
        <w:t xml:space="preserve">"Only an activity that physically changes the shape or character of a product or assembly can add value. Any activity that does not change the product or assembly is waste." </w:t>
      </w:r>
    </w:p>
    <w:p w14:paraId="1DDADEE8" w14:textId="77777777" w:rsidR="00E674E8" w:rsidRDefault="0085765E">
      <w:pPr>
        <w:pStyle w:val="NormalWeb"/>
      </w:pPr>
      <w:r>
        <w:t xml:space="preserve">But this means, for instance, </w:t>
      </w:r>
      <w:r>
        <w:rPr>
          <w:i/>
          <w:iCs/>
        </w:rPr>
        <w:t>thinking</w:t>
      </w:r>
      <w:r>
        <w:t xml:space="preserve"> about how to manufacture some product is "waste": it does not "physically change the product or assembly." </w:t>
      </w:r>
      <w:r>
        <w:rPr>
          <w:i/>
          <w:iCs/>
        </w:rPr>
        <w:t>Advertising</w:t>
      </w:r>
      <w:r>
        <w:t xml:space="preserve"> the product also is "waste," as it doesn't physically transform the product: apparently simply letting the product sit unbought in the warehouse is less wasteful then letting people know it exists. (See </w:t>
      </w:r>
      <w:proofErr w:type="spellStart"/>
      <w:r>
        <w:t>Kirzner</w:t>
      </w:r>
      <w:proofErr w:type="spellEnd"/>
      <w:r>
        <w:t xml:space="preserve">, 1972, on the "value-adding" role of advertising.) </w:t>
      </w:r>
    </w:p>
    <w:p w14:paraId="70A63C53" w14:textId="5A8609DF" w:rsidR="00E674E8" w:rsidRDefault="0085765E">
      <w:pPr>
        <w:pStyle w:val="NormalWeb"/>
      </w:pPr>
      <w:r>
        <w:t xml:space="preserve">Similarly, in his book </w:t>
      </w:r>
      <w:r>
        <w:rPr>
          <w:i/>
          <w:iCs/>
        </w:rPr>
        <w:t>Kanban</w:t>
      </w:r>
      <w:r>
        <w:t xml:space="preserve">, David Anderson divides production activities into those that "add value" and those that are "wasteful." </w:t>
      </w:r>
      <w:commentRangeStart w:id="39"/>
      <w:commentRangeStart w:id="40"/>
      <w:r>
        <w:t>But activities that do not add value to a final product (and are known not to add value) are not the activities of an economic producer at all: they are called "consumption</w:t>
      </w:r>
      <w:ins w:id="41" w:author="Gene Callahan" w:date="2018-11-19T11:25:00Z">
        <w:r w:rsidR="00B7378B">
          <w:t>.</w:t>
        </w:r>
      </w:ins>
      <w:r>
        <w:t>"</w:t>
      </w:r>
      <w:del w:id="42" w:author="Gene Callahan" w:date="2018-11-19T11:25:00Z">
        <w:r w:rsidDel="00B7378B">
          <w:delText xml:space="preserve"> or "recreation."</w:delText>
        </w:r>
      </w:del>
      <w:r>
        <w:t xml:space="preserve"> </w:t>
      </w:r>
      <w:commentRangeEnd w:id="39"/>
      <w:r w:rsidR="002C72AC">
        <w:rPr>
          <w:rStyle w:val="CommentReference"/>
        </w:rPr>
        <w:commentReference w:id="39"/>
      </w:r>
      <w:commentRangeEnd w:id="40"/>
      <w:r w:rsidR="002E65EA">
        <w:rPr>
          <w:rStyle w:val="CommentReference"/>
        </w:rPr>
        <w:commentReference w:id="40"/>
      </w:r>
      <w:ins w:id="43" w:author="Gene Callahan" w:date="2018-11-19T11:24:00Z">
        <w:r w:rsidR="00B7378B">
          <w:t>For instance, if the owner of a software company calls meeting</w:t>
        </w:r>
      </w:ins>
      <w:ins w:id="44" w:author="Gene Callahan" w:date="2018-11-19T11:25:00Z">
        <w:r w:rsidR="00B7378B">
          <w:t>s simply because he enjoys the feeling of power he gets from knowing he can make his employees show up, then the meetings are for him a consumer good.</w:t>
        </w:r>
      </w:ins>
      <w:ins w:id="45" w:author="Gene Callahan" w:date="2018-11-19T11:24:00Z">
        <w:r w:rsidR="00B7378B">
          <w:t xml:space="preserve"> </w:t>
        </w:r>
      </w:ins>
    </w:p>
    <w:p w14:paraId="34653862" w14:textId="77777777" w:rsidR="00E674E8" w:rsidRDefault="0085765E">
      <w:pPr>
        <w:pStyle w:val="NormalWeb"/>
      </w:pPr>
      <w:r>
        <w:t xml:space="preserve">For instance, he talks about staining a wood fence for a customer: </w:t>
      </w:r>
    </w:p>
    <w:p w14:paraId="2A30E7BC" w14:textId="77777777" w:rsidR="00E674E8" w:rsidRDefault="0085765E">
      <w:pPr>
        <w:divId w:val="113403978"/>
        <w:rPr>
          <w:rFonts w:eastAsia="Times New Roman"/>
        </w:rPr>
      </w:pPr>
      <w:r>
        <w:rPr>
          <w:rFonts w:eastAsia="Times New Roman"/>
        </w:rPr>
        <w:t xml:space="preserve">This involved a trip to Home Depot. There was also some preparation work required on the fence: some repairs, some sanding, and trimming plants... to allow access for painting. None of these activities could be described as adding value. The customer does not care that I have to make a trip to Home Depot. The customer does not care that this activity takes time. In fact, it is annoying, as it delays the start and the end of the project. </w:t>
      </w:r>
    </w:p>
    <w:p w14:paraId="3136F2DC" w14:textId="77777777" w:rsidR="00E674E8" w:rsidRDefault="0085765E">
      <w:pPr>
        <w:pStyle w:val="NormalWeb"/>
      </w:pPr>
      <w:r>
        <w:t xml:space="preserve">No, unless David intends to stain the fence with air or dirt, the trip to Home Depot does not "delay the start of the project": It </w:t>
      </w:r>
      <w:r>
        <w:rPr>
          <w:i/>
          <w:iCs/>
        </w:rPr>
        <w:t>is</w:t>
      </w:r>
      <w:r>
        <w:t xml:space="preserve"> the start of the project. And neither does the customer "care" that the staining takes time: the customer would much prefer that David could stain the entire fence merely by thinking about it being stained. Furthermore, the customer surely would be very annoyed if David simply stained right over the plants growing along the fence, rather than trimming them back, or failed to sand, so the stain would not take. </w:t>
      </w:r>
    </w:p>
    <w:p w14:paraId="240FBA6A" w14:textId="77777777" w:rsidR="00E674E8" w:rsidRDefault="0085765E">
      <w:pPr>
        <w:pStyle w:val="NormalWeb"/>
      </w:pPr>
      <w:r>
        <w:t xml:space="preserve">What Anderson is doing is simply arbitrarily designating certain costs as "not adding value" and then pointing out that the customer would like those costs minimized. But the customer would also like the costs that Anderson claims </w:t>
      </w:r>
      <w:r>
        <w:rPr>
          <w:i/>
          <w:iCs/>
        </w:rPr>
        <w:t>do</w:t>
      </w:r>
      <w:r>
        <w:t xml:space="preserve"> add value to be minimized. In fact, the ideal production process takes no time and is completely costless. Until we can achieve such a process, </w:t>
      </w:r>
      <w:commentRangeStart w:id="46"/>
      <w:r>
        <w:t xml:space="preserve">all work that is required to deliver the final product "adds value." </w:t>
      </w:r>
      <w:commentRangeEnd w:id="46"/>
      <w:r w:rsidR="002C72AC">
        <w:rPr>
          <w:rStyle w:val="CommentReference"/>
        </w:rPr>
        <w:commentReference w:id="46"/>
      </w:r>
      <w:r>
        <w:t xml:space="preserve">Any work that does </w:t>
      </w:r>
      <w:r>
        <w:lastRenderedPageBreak/>
        <w:t xml:space="preserve">not add value should not be reduced, as Anderson suggests, but completely done away with. (In fact, that Anderson talks about </w:t>
      </w:r>
      <w:r>
        <w:rPr>
          <w:i/>
          <w:iCs/>
        </w:rPr>
        <w:t>minimizing</w:t>
      </w:r>
      <w:r>
        <w:t xml:space="preserve"> this work, instead of eliminating it, demonstrates that at some level he realizes that his distinction is arbitrary.) </w:t>
      </w:r>
    </w:p>
    <w:p w14:paraId="0A6F3BD8" w14:textId="77777777" w:rsidR="00E674E8" w:rsidRDefault="0085765E">
      <w:pPr>
        <w:pStyle w:val="NormalWeb"/>
      </w:pPr>
      <w:r>
        <w:t xml:space="preserve">When it comes to producing software, Anderson distinguishes between things like meetings, that are "waste," and actual coding, which "adds value." Again, the distinction is completely arbitrary. Imagine we have a software-generating AI that can simply listen to humans holding a meeting about a piece of software, and then write the code. In that case, the only part of the production process involving humans </w:t>
      </w:r>
      <w:r>
        <w:rPr>
          <w:i/>
          <w:iCs/>
        </w:rPr>
        <w:t>would be meetings</w:t>
      </w:r>
      <w:r>
        <w:t xml:space="preserve">! The customer does not "care" about the meetings, and, in fact, doesn't "care" about the coding either: the customer only cares about the final product doing what he wants it to, however the product came about. If Jesus appeared and miraculously produced the needed software product the same way that he reportedly produced wine at </w:t>
      </w:r>
      <w:commentRangeStart w:id="47"/>
      <w:commentRangeStart w:id="48"/>
      <w:r>
        <w:t>Cana</w:t>
      </w:r>
      <w:commentRangeEnd w:id="47"/>
      <w:r w:rsidR="003A268B">
        <w:rPr>
          <w:rStyle w:val="CommentReference"/>
        </w:rPr>
        <w:commentReference w:id="47"/>
      </w:r>
      <w:commentRangeEnd w:id="48"/>
      <w:r w:rsidR="00B7378B">
        <w:rPr>
          <w:rStyle w:val="CommentReference"/>
        </w:rPr>
        <w:commentReference w:id="48"/>
      </w:r>
      <w:r>
        <w:t xml:space="preserve">, the users would far prefer that to </w:t>
      </w:r>
      <w:r>
        <w:rPr>
          <w:i/>
          <w:iCs/>
        </w:rPr>
        <w:t>any</w:t>
      </w:r>
      <w:r>
        <w:t xml:space="preserve"> time-consuming production process whatsoever. </w:t>
      </w:r>
    </w:p>
    <w:p w14:paraId="68577DF2" w14:textId="77777777" w:rsidR="00E674E8" w:rsidRDefault="0085765E">
      <w:pPr>
        <w:pStyle w:val="NormalWeb"/>
      </w:pPr>
      <w:r>
        <w:t xml:space="preserve">Short of having an AI like the one described above, or having Jesus available to miraculously produce a program, the right question to ask is, "Are the meetings being held resulting in a better software product than if they were not being held?" If they are, they are "producing value." Think about a half-hour meeting where one software engineer discovers that his colleague has already written and debugged an algorithm that he was going to spend the next week writing and debugging. That meeting was "worth" a week of coding, since the first programmer is now freed up to code something else for the next week. On the other hand, if the meetings are not helping to produce a better product, they should simply be dropped, not "minimized." </w:t>
      </w:r>
    </w:p>
    <w:p w14:paraId="7F879AC1" w14:textId="63F92D25" w:rsidR="00E674E8" w:rsidRDefault="003A268B">
      <w:pPr>
        <w:pStyle w:val="NormalWeb"/>
      </w:pPr>
      <w:ins w:id="49" w:author="Cindy Swain" w:date="2018-11-13T16:20:00Z">
        <w:r>
          <w:t xml:space="preserve">Anderson </w:t>
        </w:r>
      </w:ins>
      <w:r w:rsidR="0085765E">
        <w:t xml:space="preserve">next discusses the "waste," already mentioned above, of </w:t>
      </w:r>
      <w:proofErr w:type="gramStart"/>
      <w:r w:rsidR="0085765E">
        <w:t>actually getting</w:t>
      </w:r>
      <w:proofErr w:type="gramEnd"/>
      <w:r w:rsidR="0085765E">
        <w:t xml:space="preserve"> the product to the person who needs it, in a working state: </w:t>
      </w:r>
    </w:p>
    <w:p w14:paraId="1048E942" w14:textId="77777777" w:rsidR="00E674E8" w:rsidRDefault="0085765E">
      <w:pPr>
        <w:pStyle w:val="NormalWeb"/>
      </w:pPr>
      <w:r>
        <w:t xml:space="preserve">"The driver actually picking up the [washing] machine at the warehouse, driving at your home, and unpacking it for you is a transaction cost. Perhaps the same person, or another person, a plumber, installs it for you... All of this time and effort for delivery and installation is part of the transaction cost of buying the washing machine... The net effect of all these costs it is to inflate the final price paid by the consumer without actually increasing the value delivered." -- </w:t>
      </w:r>
      <w:r>
        <w:rPr>
          <w:i/>
          <w:iCs/>
        </w:rPr>
        <w:t>Kanban</w:t>
      </w:r>
      <w:r>
        <w:t xml:space="preserve">, p. 94 </w:t>
      </w:r>
    </w:p>
    <w:p w14:paraId="5829484A" w14:textId="4A6D1D63" w:rsidR="00E674E8" w:rsidRDefault="0085765E">
      <w:pPr>
        <w:pStyle w:val="NormalWeb"/>
      </w:pPr>
      <w:r>
        <w:t>So apparently an uninstalled washing machine sitting in a warehouse is just as valuable to me as the same washing machine installed in my basement and ready to use. The funny thing is that on some level, Anderson knows he is spouting nonsense, since on the very next page, he acknowledges</w:t>
      </w:r>
      <w:ins w:id="50" w:author="Cindy Swain" w:date="2018-11-13T16:20:00Z">
        <w:r w:rsidR="003A268B">
          <w:t>,</w:t>
        </w:r>
      </w:ins>
      <w:r>
        <w:t xml:space="preserve"> "It is true that the washing machine without delivery or installation is of little value..." Exactly: that is why delivering and installing it </w:t>
      </w:r>
      <w:r>
        <w:rPr>
          <w:i/>
          <w:iCs/>
        </w:rPr>
        <w:t>adds</w:t>
      </w:r>
      <w:r>
        <w:t xml:space="preserve"> to its value. Since I, as a consumer of washing machines, most definitely value a machine inside my house in which I can actually wash my clothes much more than I value one sitting in a warehouse in which I cannot wash anything, then the delivery and installation steps "add value." In fact, that is why people pay for those steps to be performed. </w:t>
      </w:r>
    </w:p>
    <w:p w14:paraId="42C72B61" w14:textId="77777777" w:rsidR="00E674E8" w:rsidRDefault="0085765E">
      <w:pPr>
        <w:pStyle w:val="NormalWeb"/>
      </w:pPr>
      <w:r>
        <w:t xml:space="preserve">If Anderson were correct in his claim that actually delivering products to the people who want to use them adds no value to the products, then the entire shipping industry is "waste." When </w:t>
      </w:r>
      <w:r>
        <w:lastRenderedPageBreak/>
        <w:t xml:space="preserve">Americans buy coffee from Columbian farmers, the farmers ought to stop "wastefully" shipping the coffee to the U.S., and instead just slap a label on it saying "This </w:t>
      </w:r>
      <w:proofErr w:type="spellStart"/>
      <w:r>
        <w:t>cofffee</w:t>
      </w:r>
      <w:proofErr w:type="spellEnd"/>
      <w:r>
        <w:t xml:space="preserve"> is now the property of Joan Smith, 123 Main St., Anytown, U.S.A." When Joan complains that she can't actually enjoy the coffee if is sitting in a warehouse in Columbia, she can be informed about all of the "waste" that has been eliminated. </w:t>
      </w:r>
    </w:p>
    <w:p w14:paraId="6DD802AD" w14:textId="77777777" w:rsidR="00E674E8" w:rsidRDefault="0085765E">
      <w:pPr>
        <w:pStyle w:val="NormalWeb"/>
      </w:pPr>
      <w:r>
        <w:t xml:space="preserve">Anderson goes on to argue, against Scrum advocates who believe that their daily 15-minute standups add value, "Well, if standup meetings are truly value-added... </w:t>
      </w:r>
      <w:commentRangeStart w:id="51"/>
      <w:commentRangeStart w:id="52"/>
      <w:r>
        <w:t>then surely doing more of them would be a good thing!</w:t>
      </w:r>
      <w:commentRangeEnd w:id="51"/>
      <w:r w:rsidR="003A268B">
        <w:rPr>
          <w:rStyle w:val="CommentReference"/>
        </w:rPr>
        <w:commentReference w:id="51"/>
      </w:r>
      <w:commentRangeEnd w:id="52"/>
      <w:r w:rsidR="00A02E90">
        <w:rPr>
          <w:rStyle w:val="CommentReference"/>
        </w:rPr>
        <w:commentReference w:id="52"/>
      </w:r>
      <w:r>
        <w:t xml:space="preserve">" Does Anderson also think that, if a pinch of salt adds value to a dish, then adding a pound of salt must add even more value? Or that if an hour of exercise per day adds to your health, then 24 hours per day of exercise must be even better for you? </w:t>
      </w:r>
    </w:p>
    <w:p w14:paraId="12EB89E8" w14:textId="3E77BECF" w:rsidR="00E674E8" w:rsidRDefault="0085765E">
      <w:pPr>
        <w:pStyle w:val="NormalWeb"/>
        <w:rPr>
          <w:ins w:id="53" w:author="Gene Callahan" w:date="2018-11-19T11:54:00Z"/>
        </w:rPr>
      </w:pPr>
      <w:r>
        <w:t>Anderson claims that "Developing more customer requirements is clearly value-adding" (216). But that is no</w:t>
      </w:r>
      <w:ins w:id="54" w:author="Gene Callahan" w:date="2018-11-19T11:29:00Z">
        <w:r w:rsidR="00A02E90">
          <w:t>t true</w:t>
        </w:r>
      </w:ins>
      <w:del w:id="55" w:author="Gene Callahan" w:date="2018-11-19T11:29:00Z">
        <w:r w:rsidDel="00A02E90">
          <w:delText>nsense</w:delText>
        </w:r>
      </w:del>
      <w:r>
        <w:t xml:space="preserve">: there is </w:t>
      </w:r>
      <w:commentRangeStart w:id="56"/>
      <w:commentRangeStart w:id="57"/>
      <w:r>
        <w:t>no "value-added" in "developing" things</w:t>
      </w:r>
      <w:commentRangeEnd w:id="56"/>
      <w:r w:rsidR="003A268B">
        <w:rPr>
          <w:rStyle w:val="CommentReference"/>
        </w:rPr>
        <w:commentReference w:id="56"/>
      </w:r>
      <w:commentRangeEnd w:id="57"/>
      <w:r w:rsidR="00AC6AC4">
        <w:rPr>
          <w:rStyle w:val="CommentReference"/>
        </w:rPr>
        <w:commentReference w:id="57"/>
      </w:r>
      <w:r>
        <w:t xml:space="preserve">: the value-added is in </w:t>
      </w:r>
      <w:r>
        <w:rPr>
          <w:i/>
          <w:iCs/>
        </w:rPr>
        <w:t>having them developed</w:t>
      </w:r>
      <w:r>
        <w:t xml:space="preserve">. </w:t>
      </w:r>
      <w:ins w:id="58" w:author="Gene Callahan" w:date="2018-11-19T11:39:00Z">
        <w:r w:rsidR="002E65EA">
          <w:t xml:space="preserve">In other words, it is not </w:t>
        </w:r>
      </w:ins>
      <w:ins w:id="59" w:author="Gene Callahan" w:date="2018-11-19T11:40:00Z">
        <w:r w:rsidR="002E65EA">
          <w:t xml:space="preserve">“spending time developing” that adds value to a product: it is the actual features that get added. And it just doesn’t matter how those features get added, whether through sheer luck, or careful planning meetings, or long coding sessions. </w:t>
        </w:r>
      </w:ins>
      <w:r>
        <w:t xml:space="preserve">All resources put into "developing" </w:t>
      </w:r>
      <w:ins w:id="60" w:author="Gene Callahan" w:date="2018-11-19T11:41:00Z">
        <w:r w:rsidR="002E65EA">
          <w:t xml:space="preserve">the features </w:t>
        </w:r>
      </w:ins>
      <w:r>
        <w:t xml:space="preserve">are costs, costs to be weighed against the value of having </w:t>
      </w:r>
      <w:r>
        <w:rPr>
          <w:i/>
          <w:iCs/>
        </w:rPr>
        <w:t>finished</w:t>
      </w:r>
      <w:del w:id="61" w:author="Gene Callahan" w:date="2018-11-19T11:41:00Z">
        <w:r w:rsidDel="002E65EA">
          <w:delText xml:space="preserve"> developing</w:delText>
        </w:r>
      </w:del>
      <w:r>
        <w:t xml:space="preserve"> </w:t>
      </w:r>
      <w:del w:id="62" w:author="Gene Callahan" w:date="2018-11-19T11:41:00Z">
        <w:r w:rsidDel="002E65EA">
          <w:delText xml:space="preserve">things </w:delText>
        </w:r>
      </w:del>
      <w:ins w:id="63" w:author="Gene Callahan" w:date="2018-11-19T11:41:00Z">
        <w:r w:rsidR="002E65EA">
          <w:t xml:space="preserve">the features </w:t>
        </w:r>
      </w:ins>
      <w:r>
        <w:t xml:space="preserve">the customer wants. </w:t>
      </w:r>
    </w:p>
    <w:p w14:paraId="01BC4803" w14:textId="4138DDDC" w:rsidR="00AE788E" w:rsidRDefault="00AE788E">
      <w:pPr>
        <w:pStyle w:val="NormalWeb"/>
      </w:pPr>
      <w:ins w:id="64" w:author="Gene Callahan" w:date="2018-11-19T11:54:00Z">
        <w:r>
          <w:t xml:space="preserve">Let us say we want </w:t>
        </w:r>
      </w:ins>
      <w:ins w:id="65" w:author="Gene Callahan" w:date="2018-11-19T11:55:00Z">
        <w:r>
          <w:t xml:space="preserve">to sell </w:t>
        </w:r>
      </w:ins>
      <w:ins w:id="66" w:author="Gene Callahan" w:date="2018-11-19T11:54:00Z">
        <w:r>
          <w:t xml:space="preserve">a breakthrough spelling checker, </w:t>
        </w:r>
      </w:ins>
      <w:ins w:id="67" w:author="Gene Callahan" w:date="2018-11-19T11:56:00Z">
        <w:r>
          <w:t xml:space="preserve">such </w:t>
        </w:r>
      </w:ins>
      <w:ins w:id="68" w:author="Gene Callahan" w:date="2018-11-19T11:54:00Z">
        <w:r>
          <w:t xml:space="preserve">an </w:t>
        </w:r>
      </w:ins>
      <w:ins w:id="69" w:author="Gene Callahan" w:date="2018-11-19T11:55:00Z">
        <w:r>
          <w:t xml:space="preserve">advance past all existing products that everyone </w:t>
        </w:r>
      </w:ins>
      <w:ins w:id="70" w:author="Gene Callahan" w:date="2018-11-19T11:56:00Z">
        <w:r>
          <w:t xml:space="preserve">immediately </w:t>
        </w:r>
      </w:ins>
      <w:ins w:id="71" w:author="Gene Callahan" w:date="2018-11-19T11:55:00Z">
        <w:r>
          <w:t>will want to buy it to replace their current product.</w:t>
        </w:r>
      </w:ins>
      <w:ins w:id="72" w:author="Gene Callahan" w:date="2018-11-19T11:56:00Z">
        <w:r>
          <w:t xml:space="preserve"> What will make the product valuable will be its breakthrough features. What won</w:t>
        </w:r>
      </w:ins>
      <w:ins w:id="73" w:author="Gene Callahan" w:date="2018-11-19T11:57:00Z">
        <w:r>
          <w:t xml:space="preserve">’t matter is how those features came about: whether through a long coding session, a walk on the beach in which a coder had a break-through idea, or a dream like the </w:t>
        </w:r>
      </w:ins>
      <w:ins w:id="74" w:author="Gene Callahan" w:date="2018-11-19T11:59:00Z">
        <w:r w:rsidR="00B101DB">
          <w:t xml:space="preserve">one in which </w:t>
        </w:r>
        <w:proofErr w:type="spellStart"/>
        <w:r w:rsidR="00B101DB">
          <w:t>Kekule</w:t>
        </w:r>
        <w:proofErr w:type="spellEnd"/>
        <w:r w:rsidR="00B101DB">
          <w:t xml:space="preserve"> solved the mystery of carbon rings. If the latter, then that dream happened to be a “value-adding” activity. But still, it would be ridiculous to </w:t>
        </w:r>
      </w:ins>
      <w:ins w:id="75" w:author="Gene Callahan" w:date="2018-11-19T12:03:00Z">
        <w:r w:rsidR="00057587">
          <w:t>jump</w:t>
        </w:r>
      </w:ins>
      <w:ins w:id="76" w:author="Gene Callahan" w:date="2018-11-19T11:59:00Z">
        <w:r w:rsidR="00B101DB">
          <w:t xml:space="preserve"> from that </w:t>
        </w:r>
        <w:bookmarkStart w:id="77" w:name="_GoBack"/>
        <w:bookmarkEnd w:id="77"/>
        <w:r w:rsidR="00B101DB">
          <w:t xml:space="preserve">to claiming that dreams in general are </w:t>
        </w:r>
      </w:ins>
      <w:ins w:id="78" w:author="Gene Callahan" w:date="2018-11-19T12:00:00Z">
        <w:r w:rsidR="00B101DB">
          <w:t>“value-adding,” and we should seek as much as possible to replace time spent coding by time spent dreaming.</w:t>
        </w:r>
      </w:ins>
      <w:ins w:id="79" w:author="Gene Callahan" w:date="2018-11-19T12:02:00Z">
        <w:r w:rsidR="00057587">
          <w:t xml:space="preserve"> The added value is due to the new feature, and not what exact mix of production activities were used to create the feature.</w:t>
        </w:r>
      </w:ins>
    </w:p>
    <w:p w14:paraId="711641D9" w14:textId="77777777" w:rsidR="00E674E8" w:rsidRDefault="0085765E">
      <w:pPr>
        <w:pStyle w:val="NormalWeb"/>
      </w:pPr>
      <w:r>
        <w:t xml:space="preserve">To be fair to the writers cited above, there is a kernel of truth behind their misunderstanding: to the extent some activity is going to be carried on beyond the point where it stops adding value, it is much more likely to be meetings or paperwork than it is coding. But the issue is not "meetings don't add value": it is that </w:t>
      </w:r>
      <w:r>
        <w:rPr>
          <w:i/>
          <w:iCs/>
        </w:rPr>
        <w:t>these</w:t>
      </w:r>
      <w:r>
        <w:t xml:space="preserve"> meetings are dragging on too long. Value-stream mapping is a tool with great potential benefits. However, the realization of those benefits will be thwarted if its advocates continue to employ theories of value that were refuted over a century ago. </w:t>
      </w:r>
    </w:p>
    <w:p w14:paraId="7DE9275A" w14:textId="77777777" w:rsidR="00E674E8" w:rsidRDefault="0085765E">
      <w:pPr>
        <w:pStyle w:val="Heading3"/>
        <w:rPr>
          <w:rFonts w:eastAsia="Times New Roman"/>
        </w:rPr>
      </w:pPr>
      <w:r>
        <w:rPr>
          <w:rFonts w:eastAsia="Times New Roman"/>
        </w:rPr>
        <w:t xml:space="preserve">Bibliography </w:t>
      </w:r>
    </w:p>
    <w:p w14:paraId="74979BE8" w14:textId="77777777" w:rsidR="00E674E8" w:rsidRDefault="0085765E">
      <w:pPr>
        <w:pStyle w:val="NormalWeb"/>
      </w:pPr>
      <w:r>
        <w:t xml:space="preserve">Anderson, David J. (2010) </w:t>
      </w:r>
      <w:r>
        <w:rPr>
          <w:i/>
          <w:iCs/>
        </w:rPr>
        <w:t>Kanban</w:t>
      </w:r>
      <w:r>
        <w:t xml:space="preserve">, Blue Hole Press: Sequim, Washington </w:t>
      </w:r>
    </w:p>
    <w:p w14:paraId="774508FE" w14:textId="77777777" w:rsidR="00E674E8" w:rsidRDefault="0085765E">
      <w:pPr>
        <w:pStyle w:val="NormalWeb"/>
      </w:pPr>
      <w:r>
        <w:t xml:space="preserve">Hines, Peter &amp; Rich, Nick. (1997) "The seven value stream mapping tools". </w:t>
      </w:r>
      <w:r>
        <w:rPr>
          <w:i/>
          <w:iCs/>
        </w:rPr>
        <w:t>International Journal of Operations &amp; Production Management</w:t>
      </w:r>
      <w:r>
        <w:t xml:space="preserve">. 17. 46-64. 10.1108/01443579710157989. </w:t>
      </w:r>
    </w:p>
    <w:p w14:paraId="2E76DFE7" w14:textId="77777777" w:rsidR="00E674E8" w:rsidRDefault="0085765E">
      <w:pPr>
        <w:pStyle w:val="NormalWeb"/>
      </w:pPr>
      <w:proofErr w:type="spellStart"/>
      <w:r>
        <w:lastRenderedPageBreak/>
        <w:t>Kirzner</w:t>
      </w:r>
      <w:proofErr w:type="spellEnd"/>
      <w:r>
        <w:t xml:space="preserve">, Israel. (1972) "Advertising: A Lecture by Israel </w:t>
      </w:r>
      <w:proofErr w:type="spellStart"/>
      <w:r>
        <w:t>Kirzner</w:t>
      </w:r>
      <w:proofErr w:type="spellEnd"/>
      <w:r>
        <w:t xml:space="preserve">". https://fee.org/articles/advertising/ </w:t>
      </w:r>
    </w:p>
    <w:p w14:paraId="21785C7D" w14:textId="77777777" w:rsidR="0085765E" w:rsidRDefault="0085765E">
      <w:pPr>
        <w:pStyle w:val="NormalWeb"/>
      </w:pPr>
      <w:r>
        <w:t xml:space="preserve">Lean Manufacturing Tools, "Value Add vs Non-Value Adding Processes". http://leanmanufacturingtools.org/89/value-add-vs-non-value-adding-processes/ </w:t>
      </w:r>
    </w:p>
    <w:sectPr w:rsidR="0085765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Cindy Swain" w:date="2018-11-13T16:01:00Z" w:initials="MOU">
    <w:p w14:paraId="42689E91" w14:textId="61ADCB08" w:rsidR="00692552" w:rsidRDefault="00692552">
      <w:pPr>
        <w:pStyle w:val="CommentText"/>
      </w:pPr>
      <w:r>
        <w:rPr>
          <w:rStyle w:val="CommentReference"/>
        </w:rPr>
        <w:annotationRef/>
      </w:r>
      <w:r>
        <w:t>I’m wondering whether “value’ would be better here. You seem to be discussing “value” rather than costs.</w:t>
      </w:r>
      <w:r w:rsidR="00CF54CD">
        <w:t xml:space="preserve"> Or perhaps the key to your article is a confusion btw “cost” and “value,” and you should elaborate on that?</w:t>
      </w:r>
    </w:p>
  </w:comment>
  <w:comment w:id="3" w:author="Gene Callahan" w:date="2018-11-19T11:19:00Z" w:initials="GC">
    <w:p w14:paraId="13A335C1" w14:textId="1BCB6AE6" w:rsidR="00F1401F" w:rsidRDefault="00F1401F">
      <w:pPr>
        <w:pStyle w:val="CommentText"/>
      </w:pPr>
      <w:r>
        <w:rPr>
          <w:rStyle w:val="CommentReference"/>
        </w:rPr>
        <w:annotationRef/>
      </w:r>
      <w:r>
        <w:t>Yes</w:t>
      </w:r>
    </w:p>
  </w:comment>
  <w:comment w:id="8" w:author="Cindy Swain" w:date="2018-11-13T16:10:00Z" w:initials="MOU">
    <w:p w14:paraId="58C40323" w14:textId="7F591454" w:rsidR="002C72AC" w:rsidRDefault="002C72AC">
      <w:pPr>
        <w:pStyle w:val="CommentText"/>
      </w:pPr>
      <w:r>
        <w:rPr>
          <w:rStyle w:val="CommentReference"/>
        </w:rPr>
        <w:annotationRef/>
      </w:r>
      <w:proofErr w:type="gramStart"/>
      <w:r w:rsidR="003A268B">
        <w:t>So</w:t>
      </w:r>
      <w:proofErr w:type="gramEnd"/>
      <w:r w:rsidR="003A268B">
        <w:t xml:space="preserve"> you saying that Smith believed/implied (or his followers inferred from his work) that if an activity adds value, then more of that activity adds more value? Note that this is the argument by Anderson that you refute on p. 4</w:t>
      </w:r>
      <w:r>
        <w:t>.</w:t>
      </w:r>
    </w:p>
  </w:comment>
  <w:comment w:id="9" w:author="Gene Callahan" w:date="2018-11-19T11:21:00Z" w:initials="GC">
    <w:p w14:paraId="6C3AF61C" w14:textId="58FF67CE" w:rsidR="00EF46AC" w:rsidRDefault="00EF46AC">
      <w:pPr>
        <w:pStyle w:val="CommentText"/>
      </w:pPr>
      <w:r>
        <w:rPr>
          <w:rStyle w:val="CommentReference"/>
        </w:rPr>
        <w:annotationRef/>
      </w:r>
      <w:r>
        <w:t>That’s right. Smith’s followers (e.g., Ricardo and Marx) certainly reached that conclusion.</w:t>
      </w:r>
    </w:p>
  </w:comment>
  <w:comment w:id="11" w:author="Cindy Swain" w:date="2018-11-13T16:04:00Z" w:initials="MOU">
    <w:p w14:paraId="16A6F949" w14:textId="77777777" w:rsidR="00692552" w:rsidRDefault="00692552">
      <w:pPr>
        <w:pStyle w:val="CommentText"/>
      </w:pPr>
      <w:r>
        <w:rPr>
          <w:rStyle w:val="CommentReference"/>
        </w:rPr>
        <w:annotationRef/>
      </w:r>
      <w:r>
        <w:t>Bad example. Yes, wine drinkers care if the wine tastes good, but for many, if the wine they were drinking had been created by a miracle at Cana, it would be very valuable indeed. In the same way, organic wine (or fruit or whatever) is valued more highly by some consumers, even if the taste is of the same level as (or even a bit worse than) that of non-organic wine.</w:t>
      </w:r>
    </w:p>
    <w:p w14:paraId="0075A98E" w14:textId="76F60FAB" w:rsidR="002C72AC" w:rsidRDefault="002C72AC">
      <w:pPr>
        <w:pStyle w:val="CommentText"/>
      </w:pPr>
      <w:r>
        <w:t>Value is added in many ways, some necessary to the existence of a final product, some not, and consumers of such products do not all define “value” in the same way.</w:t>
      </w:r>
    </w:p>
  </w:comment>
  <w:comment w:id="15" w:author="Cindy Swain" w:date="2018-11-13T16:11:00Z" w:initials="MOU">
    <w:p w14:paraId="5E37B3C1" w14:textId="7E44583A" w:rsidR="002C72AC" w:rsidRDefault="002C72AC">
      <w:pPr>
        <w:pStyle w:val="CommentText"/>
      </w:pPr>
      <w:r>
        <w:rPr>
          <w:rStyle w:val="CommentReference"/>
        </w:rPr>
        <w:annotationRef/>
      </w:r>
      <w:r>
        <w:t>?? What does “5” refer to?</w:t>
      </w:r>
    </w:p>
  </w:comment>
  <w:comment w:id="20" w:author="Cindy Swain" w:date="2018-11-13T16:12:00Z" w:initials="MOU">
    <w:p w14:paraId="68926EC3" w14:textId="0A788622" w:rsidR="002C72AC" w:rsidRDefault="002C72AC">
      <w:pPr>
        <w:pStyle w:val="CommentText"/>
      </w:pPr>
      <w:r>
        <w:rPr>
          <w:rStyle w:val="CommentReference"/>
        </w:rPr>
        <w:annotationRef/>
      </w:r>
      <w:r>
        <w:t>In the sense that users cannot “value” a product until it exists, then everything done to create the product is “value adding.” Just because something is “value adding,” that doesn’t mean that more of it necessarily adds more value, as you yourself acknowledge in your third-to-last paragraph (stand-up meetings/salt/exercise).</w:t>
      </w:r>
    </w:p>
  </w:comment>
  <w:comment w:id="39" w:author="Cindy Swain" w:date="2018-11-13T16:15:00Z" w:initials="MOU">
    <w:p w14:paraId="6CE43322" w14:textId="77777777" w:rsidR="002C72AC" w:rsidRDefault="002C72AC">
      <w:pPr>
        <w:pStyle w:val="CommentText"/>
      </w:pPr>
      <w:r>
        <w:rPr>
          <w:rStyle w:val="CommentReference"/>
        </w:rPr>
        <w:annotationRef/>
      </w:r>
      <w:r>
        <w:t>I’m not sure what you mean by this sentence. First, this is your opinion, correct? (and not Anderson’s)</w:t>
      </w:r>
    </w:p>
    <w:p w14:paraId="4CBE7661" w14:textId="07F63556" w:rsidR="002C72AC" w:rsidRDefault="002C72AC">
      <w:pPr>
        <w:pStyle w:val="CommentText"/>
      </w:pPr>
      <w:r>
        <w:t>Can you provide an example of an activity that is “consumption” or “recreation” but might be confused with a value-adding activity?</w:t>
      </w:r>
    </w:p>
    <w:p w14:paraId="63358461" w14:textId="544DBED1" w:rsidR="00B7378B" w:rsidRPr="00B7378B" w:rsidRDefault="00B7378B">
      <w:pPr>
        <w:pStyle w:val="CommentText"/>
        <w:rPr>
          <w:b/>
        </w:rPr>
      </w:pPr>
    </w:p>
  </w:comment>
  <w:comment w:id="40" w:author="Gene Callahan" w:date="2018-11-19T11:42:00Z" w:initials="GC">
    <w:p w14:paraId="459E2F71" w14:textId="647C8127" w:rsidR="002E65EA" w:rsidRDefault="002E65EA">
      <w:pPr>
        <w:pStyle w:val="CommentText"/>
      </w:pPr>
      <w:r>
        <w:rPr>
          <w:rStyle w:val="CommentReference"/>
        </w:rPr>
        <w:annotationRef/>
      </w:r>
      <w:r w:rsidRPr="00B7378B">
        <w:rPr>
          <w:b/>
        </w:rPr>
        <w:t>See my example.</w:t>
      </w:r>
    </w:p>
  </w:comment>
  <w:comment w:id="46" w:author="Cindy Swain" w:date="2018-11-13T16:18:00Z" w:initials="MOU">
    <w:p w14:paraId="0B68E189" w14:textId="4BB7E4E6" w:rsidR="002C72AC" w:rsidRDefault="002C72AC">
      <w:pPr>
        <w:pStyle w:val="CommentText"/>
      </w:pPr>
      <w:r>
        <w:rPr>
          <w:rStyle w:val="CommentReference"/>
        </w:rPr>
        <w:annotationRef/>
      </w:r>
      <w:r w:rsidR="003A268B">
        <w:t>Exactly!</w:t>
      </w:r>
    </w:p>
  </w:comment>
  <w:comment w:id="47" w:author="Cindy Swain" w:date="2018-11-13T16:18:00Z" w:initials="MOU">
    <w:p w14:paraId="68D53128" w14:textId="1F5D4C2C" w:rsidR="003A268B" w:rsidRDefault="003A268B">
      <w:pPr>
        <w:pStyle w:val="CommentText"/>
      </w:pPr>
      <w:r>
        <w:rPr>
          <w:rStyle w:val="CommentReference"/>
        </w:rPr>
        <w:annotationRef/>
      </w:r>
      <w:r>
        <w:t>Cana seems to be on your mind… I’d suggest leaving it here, but deleting it on p. 1.</w:t>
      </w:r>
    </w:p>
  </w:comment>
  <w:comment w:id="48" w:author="Gene Callahan" w:date="2018-11-19T11:27:00Z" w:initials="GC">
    <w:p w14:paraId="5DE325D0" w14:textId="07AF1D06" w:rsidR="00B7378B" w:rsidRDefault="00B7378B">
      <w:pPr>
        <w:pStyle w:val="CommentText"/>
      </w:pPr>
      <w:r>
        <w:rPr>
          <w:rStyle w:val="CommentReference"/>
        </w:rPr>
        <w:annotationRef/>
      </w:r>
      <w:r>
        <w:t>OK.</w:t>
      </w:r>
    </w:p>
  </w:comment>
  <w:comment w:id="51" w:author="Cindy Swain" w:date="2018-11-13T16:20:00Z" w:initials="MOU">
    <w:p w14:paraId="570D3B80" w14:textId="6D8ED9A5" w:rsidR="003A268B" w:rsidRDefault="003A268B">
      <w:pPr>
        <w:pStyle w:val="CommentText"/>
      </w:pPr>
      <w:r>
        <w:rPr>
          <w:rStyle w:val="CommentReference"/>
        </w:rPr>
        <w:annotationRef/>
      </w:r>
      <w:r>
        <w:t>You refute Anderson’s argument here (doing more of a value-adding activity adds more value), but isn’t this the same argument that you joke about on p. 1?</w:t>
      </w:r>
    </w:p>
  </w:comment>
  <w:comment w:id="52" w:author="Gene Callahan" w:date="2018-11-19T11:28:00Z" w:initials="GC">
    <w:p w14:paraId="0BF10048" w14:textId="3A2CFBC7" w:rsidR="00A02E90" w:rsidRDefault="00A02E90">
      <w:pPr>
        <w:pStyle w:val="CommentText"/>
      </w:pPr>
      <w:r>
        <w:rPr>
          <w:rStyle w:val="CommentReference"/>
        </w:rPr>
        <w:annotationRef/>
      </w:r>
      <w:r>
        <w:t>Well, yes: the argument was bad on page 1, and it is bad here as well.</w:t>
      </w:r>
    </w:p>
  </w:comment>
  <w:comment w:id="56" w:author="Cindy Swain" w:date="2018-11-13T16:26:00Z" w:initials="MOU">
    <w:p w14:paraId="1C409152" w14:textId="621BC48B" w:rsidR="003A268B" w:rsidRDefault="003A268B">
      <w:pPr>
        <w:pStyle w:val="CommentText"/>
      </w:pPr>
      <w:r>
        <w:rPr>
          <w:rStyle w:val="CommentReference"/>
        </w:rPr>
        <w:annotationRef/>
      </w:r>
      <w:r>
        <w:t xml:space="preserve">But isn’t developing things part of thinking about how to create them? And you argue </w:t>
      </w:r>
      <w:r w:rsidR="00CF54CD">
        <w:t xml:space="preserve">on p. 2, if I have understood correctly, </w:t>
      </w:r>
      <w:r>
        <w:t>that thinking about how to manufacture</w:t>
      </w:r>
      <w:r w:rsidR="00CF54CD">
        <w:t xml:space="preserve"> a product is value-adding. Can you resolve this contradiction?</w:t>
      </w:r>
    </w:p>
  </w:comment>
  <w:comment w:id="57" w:author="Gene Callahan" w:date="2018-11-19T11:30:00Z" w:initials="GC">
    <w:p w14:paraId="30263E59" w14:textId="2454A475" w:rsidR="00AC6AC4" w:rsidRDefault="00AC6AC4">
      <w:pPr>
        <w:pStyle w:val="CommentText"/>
      </w:pPr>
      <w:r>
        <w:rPr>
          <w:rStyle w:val="CommentReference"/>
        </w:rPr>
        <w:annotationRef/>
      </w:r>
      <w:r>
        <w:t>It is getting the product right that adds value. The time thinking is a cost. We should tolerate that cost up to the point that the marginal benefit of what we think up is just equal to the cost of spending more time thinking.</w:t>
      </w:r>
      <w:r w:rsidR="002E65EA">
        <w:t xml:space="preserve"> But hopefully I cleared this up.</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689E91" w15:done="0"/>
  <w15:commentEx w15:paraId="13A335C1" w15:paraIdParent="42689E91" w15:done="0"/>
  <w15:commentEx w15:paraId="58C40323" w15:done="0"/>
  <w15:commentEx w15:paraId="6C3AF61C" w15:paraIdParent="58C40323" w15:done="0"/>
  <w15:commentEx w15:paraId="0075A98E" w15:done="0"/>
  <w15:commentEx w15:paraId="5E37B3C1" w15:done="0"/>
  <w15:commentEx w15:paraId="68926EC3" w15:done="0"/>
  <w15:commentEx w15:paraId="63358461" w15:done="0"/>
  <w15:commentEx w15:paraId="459E2F71" w15:paraIdParent="63358461" w15:done="0"/>
  <w15:commentEx w15:paraId="0B68E189" w15:done="0"/>
  <w15:commentEx w15:paraId="68D53128" w15:done="0"/>
  <w15:commentEx w15:paraId="5DE325D0" w15:paraIdParent="68D53128" w15:done="0"/>
  <w15:commentEx w15:paraId="570D3B80" w15:done="0"/>
  <w15:commentEx w15:paraId="0BF10048" w15:paraIdParent="570D3B80" w15:done="0"/>
  <w15:commentEx w15:paraId="1C409152" w15:done="0"/>
  <w15:commentEx w15:paraId="30263E59" w15:paraIdParent="1C4091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689E91" w16cid:durableId="1F9573CF"/>
  <w16cid:commentId w16cid:paraId="58C40323" w16cid:durableId="1F9575EE"/>
  <w16cid:commentId w16cid:paraId="0075A98E" w16cid:durableId="1F957494"/>
  <w16cid:commentId w16cid:paraId="5E37B3C1" w16cid:durableId="1F957627"/>
  <w16cid:commentId w16cid:paraId="68926EC3" w16cid:durableId="1F957666"/>
  <w16cid:commentId w16cid:paraId="4CBE7661" w16cid:durableId="1F957738"/>
  <w16cid:commentId w16cid:paraId="0B68E189" w16cid:durableId="1F9577CD"/>
  <w16cid:commentId w16cid:paraId="68D53128" w16cid:durableId="1F9577F3"/>
  <w16cid:commentId w16cid:paraId="570D3B80" w16cid:durableId="1F95786A"/>
  <w16cid:commentId w16cid:paraId="1C409152" w16cid:durableId="1F9579B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ne Callahan">
    <w15:presenceInfo w15:providerId="Windows Live" w15:userId="c4658fadaefa06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revisionView w:markup="0" w:comments="0" w:insDel="0" w:formatting="0" w:inkAnnotations="0"/>
  <w:trackRevisions/>
  <w:doNotTrackMoves/>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170"/>
    <w:rsid w:val="0005105F"/>
    <w:rsid w:val="00057587"/>
    <w:rsid w:val="002C72AC"/>
    <w:rsid w:val="002E65EA"/>
    <w:rsid w:val="00311170"/>
    <w:rsid w:val="003A268B"/>
    <w:rsid w:val="00692552"/>
    <w:rsid w:val="007E2E5A"/>
    <w:rsid w:val="0085765E"/>
    <w:rsid w:val="00973FA5"/>
    <w:rsid w:val="00A02E90"/>
    <w:rsid w:val="00AC6AC4"/>
    <w:rsid w:val="00AE788E"/>
    <w:rsid w:val="00B101DB"/>
    <w:rsid w:val="00B7378B"/>
    <w:rsid w:val="00CF54CD"/>
    <w:rsid w:val="00E674E8"/>
    <w:rsid w:val="00EF46AC"/>
    <w:rsid w:val="00F1401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9AD0D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author">
    <w:name w:val="author"/>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692552"/>
    <w:rPr>
      <w:sz w:val="16"/>
      <w:szCs w:val="16"/>
    </w:rPr>
  </w:style>
  <w:style w:type="paragraph" w:styleId="CommentText">
    <w:name w:val="annotation text"/>
    <w:basedOn w:val="Normal"/>
    <w:link w:val="CommentTextChar"/>
    <w:uiPriority w:val="99"/>
    <w:semiHidden/>
    <w:unhideWhenUsed/>
    <w:rsid w:val="00692552"/>
    <w:rPr>
      <w:sz w:val="20"/>
      <w:szCs w:val="20"/>
    </w:rPr>
  </w:style>
  <w:style w:type="character" w:customStyle="1" w:styleId="CommentTextChar">
    <w:name w:val="Comment Text Char"/>
    <w:basedOn w:val="DefaultParagraphFont"/>
    <w:link w:val="CommentText"/>
    <w:uiPriority w:val="99"/>
    <w:semiHidden/>
    <w:rsid w:val="00692552"/>
    <w:rPr>
      <w:rFonts w:eastAsiaTheme="minorEastAsia"/>
    </w:rPr>
  </w:style>
  <w:style w:type="paragraph" w:styleId="CommentSubject">
    <w:name w:val="annotation subject"/>
    <w:basedOn w:val="CommentText"/>
    <w:next w:val="CommentText"/>
    <w:link w:val="CommentSubjectChar"/>
    <w:uiPriority w:val="99"/>
    <w:semiHidden/>
    <w:unhideWhenUsed/>
    <w:rsid w:val="00692552"/>
    <w:rPr>
      <w:b/>
      <w:bCs/>
    </w:rPr>
  </w:style>
  <w:style w:type="character" w:customStyle="1" w:styleId="CommentSubjectChar">
    <w:name w:val="Comment Subject Char"/>
    <w:basedOn w:val="CommentTextChar"/>
    <w:link w:val="CommentSubject"/>
    <w:uiPriority w:val="99"/>
    <w:semiHidden/>
    <w:rsid w:val="00692552"/>
    <w:rPr>
      <w:rFonts w:eastAsiaTheme="minorEastAsia"/>
      <w:b/>
      <w:bCs/>
    </w:rPr>
  </w:style>
  <w:style w:type="paragraph" w:styleId="BalloonText">
    <w:name w:val="Balloon Text"/>
    <w:basedOn w:val="Normal"/>
    <w:link w:val="BalloonTextChar"/>
    <w:uiPriority w:val="99"/>
    <w:semiHidden/>
    <w:unhideWhenUsed/>
    <w:rsid w:val="00692552"/>
    <w:rPr>
      <w:sz w:val="18"/>
      <w:szCs w:val="18"/>
    </w:rPr>
  </w:style>
  <w:style w:type="character" w:customStyle="1" w:styleId="BalloonTextChar">
    <w:name w:val="Balloon Text Char"/>
    <w:basedOn w:val="DefaultParagraphFont"/>
    <w:link w:val="BalloonText"/>
    <w:uiPriority w:val="99"/>
    <w:semiHidden/>
    <w:rsid w:val="00692552"/>
    <w:rPr>
      <w:rFonts w:eastAsiaTheme="minor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03978">
      <w:blockQuote w:val="1"/>
      <w:marLeft w:val="720"/>
      <w:marRight w:val="720"/>
      <w:marTop w:val="100"/>
      <w:marBottom w:val="100"/>
      <w:divBdr>
        <w:top w:val="none" w:sz="0" w:space="0" w:color="auto"/>
        <w:left w:val="none" w:sz="0" w:space="0" w:color="auto"/>
        <w:bottom w:val="none" w:sz="0" w:space="0" w:color="auto"/>
        <w:right w:val="none" w:sz="0" w:space="0" w:color="auto"/>
      </w:divBdr>
    </w:div>
    <w:div w:id="562328978">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9" Type="http://schemas.microsoft.com/office/2016/09/relationships/commentsIds" Target="commentsId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2235</Words>
  <Characters>11225</Characters>
  <Application>Microsoft Macintosh Word</Application>
  <DocSecurity>0</DocSecurity>
  <Lines>160</Lines>
  <Paragraphs>38</Paragraphs>
  <ScaleCrop>false</ScaleCrop>
  <HeadingPairs>
    <vt:vector size="2" baseType="variant">
      <vt:variant>
        <vt:lpstr>Title</vt:lpstr>
      </vt:variant>
      <vt:variant>
        <vt:i4>1</vt:i4>
      </vt:variant>
    </vt:vector>
  </HeadingPairs>
  <TitlesOfParts>
    <vt:vector size="1" baseType="lpstr">
      <vt:lpstr> Misunderstandings Costs in Value-Stream Mapping </vt:lpstr>
    </vt:vector>
  </TitlesOfParts>
  <Company/>
  <LinksUpToDate>false</LinksUpToDate>
  <CharactersWithSpaces>13422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Misunderstandings Costs in Value-Stream Mapping </dc:title>
  <dc:subject/>
  <dc:creator>Gene Callahan</dc:creator>
  <cp:keywords/>
  <dc:description/>
  <cp:lastModifiedBy>Gene Callahan</cp:lastModifiedBy>
  <cp:revision>6</cp:revision>
  <dcterms:created xsi:type="dcterms:W3CDTF">2018-11-13T21:32:00Z</dcterms:created>
  <dcterms:modified xsi:type="dcterms:W3CDTF">2018-11-19T17:03:00Z</dcterms:modified>
</cp:coreProperties>
</file>